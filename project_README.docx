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22F0" w14:textId="1BAAB5E2" w:rsidR="00AE2049" w:rsidRPr="003F3429" w:rsidRDefault="008C05D9" w:rsidP="003F34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News</w:t>
      </w:r>
      <w:r w:rsidR="003F3429" w:rsidRPr="003F3429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Framing of Gun Violence Codebook</w:t>
      </w:r>
    </w:p>
    <w:p w14:paraId="671D42A0" w14:textId="77777777" w:rsidR="003F3429" w:rsidRDefault="003F342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5148F97B" w14:textId="77777777" w:rsidR="005B28AE" w:rsidRDefault="005B28AE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imageID: </w:t>
      </w:r>
    </w:p>
    <w:p w14:paraId="53C546BC" w14:textId="0BAA25BA" w:rsidR="005B28AE" w:rsidRDefault="005B28AE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5B28AE"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>ID of th</w:t>
      </w:r>
      <w: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 xml:space="preserve">e lead image of the </w:t>
      </w:r>
      <w:r w:rsidR="00612746"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>news article</w:t>
      </w:r>
      <w: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 xml:space="preserve">. Lead images can be found in the </w:t>
      </w:r>
      <w:r w:rsidR="006D702C" w:rsidRPr="006D702C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images/</w:t>
      </w:r>
      <w:r w:rsidR="006D702C"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 xml:space="preserve"> directory</w:t>
      </w:r>
    </w:p>
    <w:p w14:paraId="7F8AB595" w14:textId="2A3AC3B4" w:rsidR="006D702C" w:rsidRDefault="006D702C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article_url:</w:t>
      </w:r>
    </w:p>
    <w:p w14:paraId="2B72A0B7" w14:textId="0529593F" w:rsidR="00612746" w:rsidRPr="00612746" w:rsidRDefault="00612746">
      <w:pP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>URL of the news article</w:t>
      </w:r>
    </w:p>
    <w:p w14:paraId="13950AF8" w14:textId="65459797" w:rsidR="005B28AE" w:rsidRDefault="006D702C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headline:</w:t>
      </w:r>
    </w:p>
    <w:p w14:paraId="39D55818" w14:textId="5E47D7A9" w:rsidR="00612746" w:rsidRPr="00612746" w:rsidRDefault="00612746">
      <w:pP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>headline of the news article</w:t>
      </w:r>
    </w:p>
    <w:p w14:paraId="55F16747" w14:textId="197618CE" w:rsidR="006D702C" w:rsidRDefault="006D702C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body:</w:t>
      </w:r>
    </w:p>
    <w:p w14:paraId="62A24E35" w14:textId="213E0EDD" w:rsidR="00612746" w:rsidRPr="00612746" w:rsidRDefault="00612746">
      <w:pP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  <w:highlight w:val="white"/>
        </w:rPr>
        <w:t>body (text) of the news article</w:t>
      </w:r>
    </w:p>
    <w:p w14:paraId="36EA77CE" w14:textId="1AE9AE63" w:rsidR="005B28AE" w:rsidRDefault="006D702C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D702C">
        <w:rPr>
          <w:rFonts w:ascii="Times New Roman" w:hAnsi="Times New Roman" w:cs="Times New Roman"/>
          <w:b/>
          <w:color w:val="171717"/>
          <w:sz w:val="24"/>
          <w:szCs w:val="24"/>
        </w:rPr>
        <w:t>google_visual_api_web_entities_detection_on_lead_image</w:t>
      </w:r>
      <w:r>
        <w:rPr>
          <w:rFonts w:ascii="Times New Roman" w:hAnsi="Times New Roman" w:cs="Times New Roman"/>
          <w:b/>
          <w:color w:val="171717"/>
          <w:sz w:val="24"/>
          <w:szCs w:val="24"/>
        </w:rPr>
        <w:t>:</w:t>
      </w:r>
    </w:p>
    <w:p w14:paraId="11D3C9EF" w14:textId="1F1636D8" w:rsidR="00612746" w:rsidRPr="00612746" w:rsidRDefault="00612746">
      <w:pPr>
        <w:rPr>
          <w:rFonts w:ascii="Times New Roman" w:hAnsi="Times New Roman" w:cs="Times New Roman"/>
          <w:bCs/>
          <w:color w:val="171717"/>
          <w:sz w:val="24"/>
          <w:szCs w:val="24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</w:rPr>
        <w:t xml:space="preserve">web entities detected in the lead image of the news article (these web entities are detected using Google Visual API see </w:t>
      </w:r>
      <w:hyperlink r:id="rId5" w:history="1">
        <w:r w:rsidRPr="0061274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bCs/>
          <w:color w:val="171717"/>
          <w:sz w:val="24"/>
          <w:szCs w:val="24"/>
        </w:rPr>
        <w:t xml:space="preserve"> for more information)</w:t>
      </w:r>
    </w:p>
    <w:p w14:paraId="437927B2" w14:textId="4BCCEBE1" w:rsidR="006D702C" w:rsidRDefault="006D702C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D702C">
        <w:rPr>
          <w:rFonts w:ascii="Times New Roman" w:hAnsi="Times New Roman" w:cs="Times New Roman"/>
          <w:b/>
          <w:color w:val="171717"/>
          <w:sz w:val="24"/>
          <w:szCs w:val="24"/>
        </w:rPr>
        <w:t>automatically_generated_caption_of_lead_image</w:t>
      </w:r>
      <w:r>
        <w:rPr>
          <w:rFonts w:ascii="Times New Roman" w:hAnsi="Times New Roman" w:cs="Times New Roman"/>
          <w:b/>
          <w:color w:val="171717"/>
          <w:sz w:val="24"/>
          <w:szCs w:val="24"/>
        </w:rPr>
        <w:t>:</w:t>
      </w:r>
    </w:p>
    <w:p w14:paraId="0F81F587" w14:textId="1826407E" w:rsidR="00612746" w:rsidRPr="00612746" w:rsidRDefault="00612746">
      <w:pPr>
        <w:rPr>
          <w:rFonts w:ascii="Times New Roman" w:hAnsi="Times New Roman" w:cs="Times New Roman"/>
          <w:bCs/>
          <w:color w:val="171717"/>
          <w:sz w:val="24"/>
          <w:szCs w:val="24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</w:rPr>
        <w:t xml:space="preserve">caption automatically generated from the lead image and text of the news article using the </w:t>
      </w:r>
      <w:hyperlink r:id="rId6" w:history="1">
        <w:r w:rsidRPr="0061274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Transform and Tell</w:t>
        </w:r>
      </w:hyperlink>
      <w:r>
        <w:rPr>
          <w:rFonts w:ascii="Times New Roman" w:hAnsi="Times New Roman" w:cs="Times New Roman"/>
          <w:bCs/>
          <w:color w:val="171717"/>
          <w:sz w:val="24"/>
          <w:szCs w:val="24"/>
        </w:rPr>
        <w:t xml:space="preserve"> approach here</w:t>
      </w:r>
    </w:p>
    <w:p w14:paraId="05BF6E33" w14:textId="0E84E73C" w:rsidR="006D702C" w:rsidRDefault="006D702C" w:rsidP="006D702C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D702C">
        <w:rPr>
          <w:rFonts w:ascii="Times New Roman" w:hAnsi="Times New Roman" w:cs="Times New Roman"/>
          <w:b/>
          <w:color w:val="171717"/>
          <w:sz w:val="24"/>
          <w:szCs w:val="24"/>
        </w:rPr>
        <w:t>lead_3_sentences_summary_of_full_article_text</w:t>
      </w:r>
      <w:r>
        <w:rPr>
          <w:rFonts w:ascii="Times New Roman" w:hAnsi="Times New Roman" w:cs="Times New Roman"/>
          <w:b/>
          <w:color w:val="171717"/>
          <w:sz w:val="24"/>
          <w:szCs w:val="24"/>
        </w:rPr>
        <w:t>:</w:t>
      </w:r>
    </w:p>
    <w:p w14:paraId="1BA7AAE3" w14:textId="30278A36" w:rsidR="00612746" w:rsidRPr="00612746" w:rsidRDefault="00612746" w:rsidP="006D702C">
      <w:pPr>
        <w:rPr>
          <w:rFonts w:ascii="Times New Roman" w:hAnsi="Times New Roman" w:cs="Times New Roman"/>
          <w:bCs/>
          <w:color w:val="171717"/>
          <w:sz w:val="24"/>
          <w:szCs w:val="24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</w:rPr>
        <w:t>the first 3 sentences of the body (text) of the article. The first 3 sentences often represent summary of the news article</w:t>
      </w:r>
    </w:p>
    <w:p w14:paraId="550D4A84" w14:textId="77EE134E" w:rsidR="006D702C" w:rsidRDefault="006D702C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D702C">
        <w:rPr>
          <w:rFonts w:ascii="Times New Roman" w:hAnsi="Times New Roman" w:cs="Times New Roman"/>
          <w:b/>
          <w:color w:val="171717"/>
          <w:sz w:val="24"/>
          <w:szCs w:val="24"/>
        </w:rPr>
        <w:t>presum_summary_of_full_article_text</w:t>
      </w:r>
      <w:r>
        <w:rPr>
          <w:rFonts w:ascii="Times New Roman" w:hAnsi="Times New Roman" w:cs="Times New Roman"/>
          <w:b/>
          <w:color w:val="171717"/>
          <w:sz w:val="24"/>
          <w:szCs w:val="24"/>
        </w:rPr>
        <w:t>:</w:t>
      </w:r>
    </w:p>
    <w:p w14:paraId="1D81AEDF" w14:textId="1B90459E" w:rsidR="002D63A0" w:rsidRDefault="00612746">
      <w:pPr>
        <w:rPr>
          <w:rFonts w:ascii="Times New Roman" w:hAnsi="Times New Roman" w:cs="Times New Roman"/>
          <w:bCs/>
          <w:color w:val="171717"/>
          <w:sz w:val="24"/>
          <w:szCs w:val="24"/>
        </w:rPr>
      </w:pPr>
      <w:r>
        <w:rPr>
          <w:rFonts w:ascii="Times New Roman" w:hAnsi="Times New Roman" w:cs="Times New Roman"/>
          <w:bCs/>
          <w:color w:val="171717"/>
          <w:sz w:val="24"/>
          <w:szCs w:val="24"/>
        </w:rPr>
        <w:t xml:space="preserve">the automatically generated summary of the news article (generated using </w:t>
      </w:r>
      <w:hyperlink r:id="rId7" w:history="1">
        <w:r w:rsidRPr="0061274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PreSumm</w:t>
        </w:r>
      </w:hyperlink>
      <w:r>
        <w:rPr>
          <w:rFonts w:ascii="Times New Roman" w:hAnsi="Times New Roman" w:cs="Times New Roman"/>
          <w:bCs/>
          <w:color w:val="171717"/>
          <w:sz w:val="24"/>
          <w:szCs w:val="24"/>
        </w:rPr>
        <w:t xml:space="preserve"> approach) </w:t>
      </w:r>
    </w:p>
    <w:p w14:paraId="08CB7267" w14:textId="77777777" w:rsidR="002D63A0" w:rsidRPr="002D63A0" w:rsidRDefault="002D63A0">
      <w:pPr>
        <w:rPr>
          <w:rFonts w:ascii="Times New Roman" w:hAnsi="Times New Roman" w:cs="Times New Roman"/>
          <w:bCs/>
          <w:color w:val="171717"/>
          <w:sz w:val="24"/>
          <w:szCs w:val="24"/>
        </w:rPr>
      </w:pPr>
    </w:p>
    <w:p w14:paraId="3370658A" w14:textId="65D3A664" w:rsidR="008C05D9" w:rsidRPr="008C05D9" w:rsidRDefault="007D3020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Instructions</w:t>
      </w:r>
      <w:r w:rsidR="002D63A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given to annotators that provides the labels (Q1-V4)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: </w:t>
      </w:r>
    </w:p>
    <w:p w14:paraId="7D557E12" w14:textId="0FD2D120" w:rsidR="00691641" w:rsidRDefault="00691641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To code each news story, t</w:t>
      </w:r>
      <w:r w:rsidR="000C4CD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ake a look at the headline </w:t>
      </w:r>
      <w:r w:rsidR="008C05D9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and</w:t>
      </w:r>
      <w:r w:rsidR="000C4CD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an image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associated with the story, and then answer the following questions. </w:t>
      </w:r>
    </w:p>
    <w:p w14:paraId="7264D67A" w14:textId="62423C16" w:rsidR="006832DD" w:rsidRDefault="000C4CD8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Please note that the image</w:t>
      </w:r>
      <w:r w:rsidR="008C05D9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may (or may not) help you decide the theme</w:t>
      </w:r>
      <w:r w:rsidR="00691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(s)</w:t>
      </w:r>
      <w:r w:rsidR="008C05D9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of the story. 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You should decide the theme</w:t>
      </w:r>
      <w:r w:rsidR="00691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(s)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mainly based on the headline. </w:t>
      </w:r>
    </w:p>
    <w:p w14:paraId="22081307" w14:textId="77777777" w:rsidR="008459EB" w:rsidRDefault="008459EB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5D690B46" w14:textId="45C9C480" w:rsidR="006A7990" w:rsidRDefault="006832DD" w:rsidP="006832DD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Q1: </w:t>
      </w:r>
      <w:r w:rsidR="00691641">
        <w:rPr>
          <w:rFonts w:ascii="Times New Roman" w:hAnsi="Times New Roman" w:cs="Times New Roman"/>
          <w:b/>
          <w:color w:val="171717"/>
          <w:sz w:val="24"/>
          <w:szCs w:val="24"/>
        </w:rPr>
        <w:t>Is this news article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related to gun violence</w:t>
      </w:r>
      <w:r w:rsidR="00F97E63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in the United States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? </w:t>
      </w:r>
    </w:p>
    <w:p w14:paraId="675E6422" w14:textId="178D3BDC" w:rsidR="00A81432" w:rsidRPr="00A81432" w:rsidRDefault="00A81432" w:rsidP="006832DD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8459EB">
        <w:rPr>
          <w:rFonts w:ascii="Times New Roman" w:hAnsi="Times New Roman" w:cs="Times New Roman"/>
          <w:i/>
          <w:color w:val="171717"/>
          <w:sz w:val="24"/>
          <w:szCs w:val="24"/>
        </w:rPr>
        <w:lastRenderedPageBreak/>
        <w:t>Note:</w:t>
      </w:r>
      <w:r w:rsidRPr="00A81432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>Irrelevant articles include the coverage of gun violence in other countries and</w:t>
      </w:r>
      <w:r w:rsidR="00A32B5E">
        <w:rPr>
          <w:rFonts w:ascii="Times New Roman" w:hAnsi="Times New Roman" w:cs="Times New Roman"/>
          <w:color w:val="171717"/>
          <w:sz w:val="24"/>
          <w:szCs w:val="24"/>
        </w:rPr>
        <w:t xml:space="preserve"> shootings involving police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 xml:space="preserve"> officer</w:t>
      </w:r>
      <w:r w:rsidR="00A32B5E">
        <w:rPr>
          <w:rFonts w:ascii="Times New Roman" w:hAnsi="Times New Roman" w:cs="Times New Roman"/>
          <w:color w:val="171717"/>
          <w:sz w:val="24"/>
          <w:szCs w:val="24"/>
        </w:rPr>
        <w:t>s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 xml:space="preserve">. 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 xml:space="preserve">An article that covers a </w:t>
      </w:r>
      <w:r w:rsidR="008C5311">
        <w:rPr>
          <w:rFonts w:ascii="Times New Roman" w:hAnsi="Times New Roman" w:cs="Times New Roman"/>
          <w:color w:val="171717"/>
          <w:sz w:val="24"/>
          <w:szCs w:val="24"/>
        </w:rPr>
        <w:t xml:space="preserve">list 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>of stories</w:t>
      </w:r>
      <w:r w:rsidR="008C5311">
        <w:rPr>
          <w:rFonts w:ascii="Times New Roman" w:hAnsi="Times New Roman" w:cs="Times New Roman"/>
          <w:color w:val="171717"/>
          <w:sz w:val="24"/>
          <w:szCs w:val="24"/>
        </w:rPr>
        <w:t xml:space="preserve"> (e.g., the top 10 news stories of this month)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 xml:space="preserve"> i</w:t>
      </w:r>
      <w:r w:rsidR="00036818">
        <w:rPr>
          <w:rFonts w:ascii="Times New Roman" w:hAnsi="Times New Roman" w:cs="Times New Roman"/>
          <w:color w:val="171717"/>
          <w:sz w:val="24"/>
          <w:szCs w:val="24"/>
        </w:rPr>
        <w:t>s also considered not relevant.</w:t>
      </w:r>
    </w:p>
    <w:p w14:paraId="22F44B1C" w14:textId="75C09E9D" w:rsidR="006A7990" w:rsidRDefault="006A7990" w:rsidP="006A79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Yes</w:t>
      </w:r>
    </w:p>
    <w:p w14:paraId="051CAF56" w14:textId="49B8586B" w:rsidR="006A7990" w:rsidRDefault="006A7990" w:rsidP="006832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No (End of coding</w:t>
      </w:r>
      <w:r w:rsidR="00B33A60">
        <w:rPr>
          <w:rFonts w:ascii="Times New Roman" w:hAnsi="Times New Roman" w:cs="Times New Roman"/>
          <w:color w:val="171717"/>
          <w:sz w:val="24"/>
          <w:szCs w:val="24"/>
        </w:rPr>
        <w:t>; enter “99” for the rest of the cells</w:t>
      </w:r>
      <w:r>
        <w:rPr>
          <w:rFonts w:ascii="Times New Roman" w:hAnsi="Times New Roman" w:cs="Times New Roman"/>
          <w:color w:val="171717"/>
          <w:sz w:val="24"/>
          <w:szCs w:val="24"/>
        </w:rPr>
        <w:t>)</w:t>
      </w:r>
    </w:p>
    <w:p w14:paraId="6259B361" w14:textId="77777777" w:rsidR="006D36A0" w:rsidRPr="006D36A0" w:rsidRDefault="006D36A0" w:rsidP="006D36A0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48A90D50" w14:textId="4B73CCF3" w:rsidR="006832DD" w:rsidRPr="006A7990" w:rsidRDefault="006A7990" w:rsidP="006832DD">
      <w:pPr>
        <w:rPr>
          <w:rFonts w:ascii="Times New Roman" w:hAnsi="Times New Roman" w:cs="Times New Roman"/>
          <w:b/>
          <w:sz w:val="24"/>
          <w:szCs w:val="24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Q2: </w:t>
      </w:r>
      <w:r w:rsidR="006832DD" w:rsidRPr="006A7990">
        <w:rPr>
          <w:rFonts w:ascii="Times New Roman" w:hAnsi="Times New Roman" w:cs="Times New Roman"/>
          <w:b/>
          <w:sz w:val="24"/>
          <w:szCs w:val="24"/>
        </w:rPr>
        <w:t xml:space="preserve">What is the focus of the news story? </w:t>
      </w:r>
    </w:p>
    <w:p w14:paraId="18709453" w14:textId="61062FF9" w:rsidR="006832DD" w:rsidRPr="00133964" w:rsidRDefault="006832DD" w:rsidP="006832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133964">
        <w:rPr>
          <w:rFonts w:ascii="Times New Roman" w:hAnsi="Times New Roman" w:cs="Times New Roman"/>
          <w:color w:val="171717"/>
          <w:sz w:val="24"/>
          <w:szCs w:val="24"/>
        </w:rPr>
        <w:t>Th</w:t>
      </w:r>
      <w:r w:rsidR="00010889">
        <w:rPr>
          <w:rFonts w:ascii="Times New Roman" w:hAnsi="Times New Roman" w:cs="Times New Roman"/>
          <w:color w:val="171717"/>
          <w:sz w:val="24"/>
          <w:szCs w:val="24"/>
        </w:rPr>
        <w:t>e story focuses on one i</w:t>
      </w:r>
      <w:r w:rsidR="00A81432">
        <w:rPr>
          <w:rFonts w:ascii="Times New Roman" w:hAnsi="Times New Roman" w:cs="Times New Roman"/>
          <w:color w:val="171717"/>
          <w:sz w:val="24"/>
          <w:szCs w:val="24"/>
        </w:rPr>
        <w:t>ncident or event related to gun violence</w:t>
      </w:r>
    </w:p>
    <w:p w14:paraId="59938F99" w14:textId="1A987B3C" w:rsidR="006A7990" w:rsidRDefault="006832DD" w:rsidP="005251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133964">
        <w:rPr>
          <w:rFonts w:ascii="Times New Roman" w:hAnsi="Times New Roman" w:cs="Times New Roman"/>
          <w:color w:val="171717"/>
          <w:sz w:val="24"/>
          <w:szCs w:val="24"/>
        </w:rPr>
        <w:t xml:space="preserve">The story focuses on the issue of gun violence as an ongoing problem </w:t>
      </w:r>
    </w:p>
    <w:p w14:paraId="66BC70C1" w14:textId="77777777" w:rsidR="00691641" w:rsidRPr="00691641" w:rsidRDefault="00691641" w:rsidP="00691641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332BC796" w14:textId="2133B5F5" w:rsidR="003F3429" w:rsidRDefault="008C05D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3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-1/2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: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  <w:r w:rsidR="006832DD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W</w:t>
      </w:r>
      <w:r w:rsidR="003F3429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hat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is </w:t>
      </w:r>
      <w:r w:rsidR="00F3639B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the 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main theme</w:t>
      </w:r>
      <w:r w:rsidR="00070E73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(frame)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of this news story? 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</w:p>
    <w:p w14:paraId="2C4DE1F6" w14:textId="00A5E5B8" w:rsidR="00571693" w:rsidRPr="00571693" w:rsidRDefault="00A81432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 w:rsidRPr="008459EB">
        <w:rPr>
          <w:rFonts w:ascii="Times New Roman" w:hAnsi="Times New Roman" w:cs="Times New Roman"/>
          <w:i/>
          <w:color w:val="171717"/>
          <w:sz w:val="24"/>
          <w:szCs w:val="24"/>
          <w:highlight w:val="white"/>
        </w:rPr>
        <w:t>Note:</w:t>
      </w:r>
      <w:r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="008E7DC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Code up to two dominan</w:t>
      </w:r>
      <w:r w:rsidR="0057169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t themes. </w:t>
      </w:r>
      <w:r w:rsidR="00D847E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Consider the following headline as an example</w:t>
      </w:r>
      <w:r w:rsidR="0057169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: </w:t>
      </w:r>
      <w:r w:rsidR="008E7DC3" w:rsidRPr="00571693">
        <w:rPr>
          <w:rFonts w:ascii="Times New Roman" w:hAnsi="Times New Roman" w:cs="Times New Roman"/>
          <w:color w:val="171717"/>
          <w:sz w:val="24"/>
          <w:szCs w:val="24"/>
        </w:rPr>
        <w:t>“</w:t>
      </w:r>
      <w:r w:rsidR="008E7DC3" w:rsidRPr="00571693">
        <w:rPr>
          <w:rFonts w:ascii="Times New Roman" w:hAnsi="Times New Roman" w:cs="Times New Roman"/>
          <w:color w:val="000000"/>
          <w:sz w:val="24"/>
          <w:szCs w:val="24"/>
        </w:rPr>
        <w:t xml:space="preserve">The Second Amendment rights of more than 4 million Americans are at risk thanks to Republicans in Congress.” This headline should be coded as both </w:t>
      </w:r>
      <w:r w:rsidR="00571693" w:rsidRPr="00571693">
        <w:rPr>
          <w:rFonts w:ascii="Times New Roman" w:hAnsi="Times New Roman" w:cs="Times New Roman"/>
          <w:color w:val="000000"/>
          <w:sz w:val="24"/>
          <w:szCs w:val="24"/>
        </w:rPr>
        <w:t>1) Gun rights, and 3</w:t>
      </w:r>
      <w:r w:rsidR="00856B11">
        <w:rPr>
          <w:rFonts w:ascii="Times New Roman" w:hAnsi="Times New Roman" w:cs="Times New Roman"/>
          <w:color w:val="000000"/>
          <w:sz w:val="24"/>
          <w:szCs w:val="24"/>
        </w:rPr>
        <w:t xml:space="preserve">) Politics. </w:t>
      </w:r>
      <w:r w:rsidR="008459EB">
        <w:rPr>
          <w:rFonts w:ascii="Times New Roman" w:hAnsi="Times New Roman" w:cs="Times New Roman"/>
          <w:color w:val="000000"/>
          <w:sz w:val="24"/>
          <w:szCs w:val="24"/>
        </w:rPr>
        <w:t xml:space="preserve">Whichever theme that comes first in the headline should be entered as Theme1. Enter “99” if there is no theme identified for both Q3-1 and Q3-2. </w:t>
      </w:r>
    </w:p>
    <w:p w14:paraId="3194A075" w14:textId="6C7139A8" w:rsidR="00AE2049" w:rsidRPr="00A81432" w:rsidRDefault="006A7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Gun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>/2</w:t>
      </w:r>
      <w:r w:rsidR="00A32B5E" w:rsidRPr="008C5311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nd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 xml:space="preserve"> Amendment</w:t>
      </w: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rights </w:t>
      </w:r>
    </w:p>
    <w:p w14:paraId="2DDC6F9D" w14:textId="5F94CF80" w:rsidR="00AE2049" w:rsidRDefault="006355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Gun </w:t>
      </w:r>
      <w:r w:rsidR="00545180" w:rsidRPr="00A81432">
        <w:rPr>
          <w:rFonts w:ascii="Times New Roman" w:hAnsi="Times New Roman" w:cs="Times New Roman"/>
          <w:sz w:val="24"/>
          <w:szCs w:val="24"/>
          <w:highlight w:val="white"/>
        </w:rPr>
        <w:t>control</w:t>
      </w:r>
      <w:r w:rsidR="0052510D">
        <w:rPr>
          <w:rFonts w:ascii="Times New Roman" w:hAnsi="Times New Roman" w:cs="Times New Roman"/>
          <w:sz w:val="24"/>
          <w:szCs w:val="24"/>
          <w:highlight w:val="white"/>
        </w:rPr>
        <w:t xml:space="preserve">/regulation </w:t>
      </w:r>
      <w:r w:rsidR="00D40622"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C71AD1C" w14:textId="09CC9C16" w:rsidR="008E7DC3" w:rsidRPr="008E7DC3" w:rsidRDefault="008E7DC3" w:rsidP="008E7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Politics </w:t>
      </w:r>
    </w:p>
    <w:p w14:paraId="3933A307" w14:textId="028EA25C" w:rsidR="00CD07E8" w:rsidRPr="00A81432" w:rsidRDefault="00CD07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Mental health </w:t>
      </w:r>
    </w:p>
    <w:p w14:paraId="4F99A9C5" w14:textId="74CFEC61" w:rsidR="00CD07E8" w:rsidRPr="00A81432" w:rsidRDefault="006A7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School or public space</w:t>
      </w:r>
      <w:r w:rsidR="00CD07E8"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safety </w:t>
      </w:r>
    </w:p>
    <w:p w14:paraId="6C75339F" w14:textId="070E5E9E" w:rsidR="00AE2049" w:rsidRPr="00A81432" w:rsidRDefault="007B5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Race/ethnicity </w:t>
      </w:r>
    </w:p>
    <w:p w14:paraId="1AADFE6E" w14:textId="28A2D5A8" w:rsidR="00320C01" w:rsidRPr="00A81432" w:rsidRDefault="00656F32" w:rsidP="00DD5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Public opinion</w:t>
      </w:r>
    </w:p>
    <w:p w14:paraId="38F87032" w14:textId="2E799681" w:rsidR="00A81432" w:rsidRDefault="00A81432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Society/culture</w:t>
      </w:r>
    </w:p>
    <w:p w14:paraId="098FA404" w14:textId="4EBDCF5A" w:rsidR="00656F32" w:rsidRDefault="00656F32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Economic consequence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0B21DE1" w14:textId="03D7FBD1" w:rsidR="00A81432" w:rsidRDefault="008459EB" w:rsidP="008459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99) </w:t>
      </w:r>
      <w:r w:rsidR="00A81432">
        <w:rPr>
          <w:rFonts w:ascii="Times New Roman" w:hAnsi="Times New Roman" w:cs="Times New Roman"/>
          <w:sz w:val="24"/>
          <w:szCs w:val="24"/>
          <w:highlight w:val="white"/>
        </w:rPr>
        <w:t xml:space="preserve">None of the above </w:t>
      </w:r>
    </w:p>
    <w:p w14:paraId="5BFA1386" w14:textId="49A3FBD3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6F96F2EE" w14:textId="62C88A22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Q4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_1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To what extent does the image represent 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the first theme (Q3-1)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of the news story? </w:t>
      </w:r>
      <w:r w:rsidR="006D36A0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Enter a number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between 0 and 10, where</w:t>
      </w:r>
      <w:r w:rsidR="006D36A0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0 = The image is no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 relevant to the theme at all and</w:t>
      </w:r>
      <w:r w:rsidR="00A32B5E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10 = The image perfectly represents </w:t>
      </w:r>
      <w:r w:rsidR="006D36A0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the theme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. </w:t>
      </w:r>
      <w:r w:rsidR="00516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Take a note</w:t>
      </w:r>
      <w:r w:rsidR="00516641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if </w:t>
      </w:r>
      <w:r w:rsidR="00516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the photo</w:t>
      </w:r>
      <w:r w:rsidR="00516641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is clearly not relevant to the story, e.g., logo of the media site.</w:t>
      </w:r>
      <w:r w:rsidR="00516641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Enter “99” if no theme is identified. </w:t>
      </w:r>
    </w:p>
    <w:p w14:paraId="61878A36" w14:textId="27CE1794" w:rsidR="008459EB" w:rsidRDefault="008459EB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286B5A11" w14:textId="396AF4B9" w:rsidR="008459EB" w:rsidRDefault="008459EB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17148984" w14:textId="481A5405" w:rsidR="008459EB" w:rsidRPr="006A7990" w:rsidRDefault="008459EB" w:rsidP="008459E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Q4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_2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To what extent does the image represent the second theme (Q3-2) of the news story?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Enter a number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between 0 and 10, where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0 = The image is no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 relevant to the theme at all and</w:t>
      </w:r>
      <w:r w:rsidR="00A32B5E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10 = The image perfectly represents the theme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. Enter “99” if no theme is identified. 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</w:p>
    <w:p w14:paraId="3A49A65C" w14:textId="77777777" w:rsidR="00786A8E" w:rsidRDefault="00786A8E" w:rsidP="00786A8E">
      <w:pPr>
        <w:jc w:val="center"/>
        <w:rPr>
          <w:rFonts w:ascii="Times New Roman" w:hAnsi="Times New Roman" w:cs="Times New Roman"/>
          <w:b/>
          <w:color w:val="171717"/>
          <w:sz w:val="24"/>
          <w:szCs w:val="24"/>
        </w:rPr>
      </w:pPr>
    </w:p>
    <w:p w14:paraId="0D31A22B" w14:textId="4FD505BB" w:rsidR="00786A8E" w:rsidRDefault="00786A8E" w:rsidP="00786A8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Visual framing analysis</w:t>
      </w:r>
    </w:p>
    <w:p w14:paraId="4427041E" w14:textId="77777777" w:rsidR="00786A8E" w:rsidRDefault="00786A8E" w:rsidP="00786A8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5CB17" w14:textId="77777777" w:rsidR="00786A8E" w:rsidRDefault="00786A8E" w:rsidP="00786A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V1: What is central subject of the photo? </w:t>
      </w:r>
    </w:p>
    <w:p w14:paraId="4FDD032D" w14:textId="77777777" w:rsidR="00786A8E" w:rsidRDefault="00786A8E" w:rsidP="00786A8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Each subject implies certain theme(s) but not necessarily so. </w:t>
      </w:r>
    </w:p>
    <w:p w14:paraId="6CCFBCAC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People: Gun shooter/suspect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“mental health”)</w:t>
      </w:r>
    </w:p>
    <w:p w14:paraId="7885FED4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People: Gun hobbyist/activist + gun-related activities with a hand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"gun rights")</w:t>
      </w:r>
    </w:p>
    <w:p w14:paraId="478DFE08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People: Victim / affected family and friends/bystanders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“public opinion”)</w:t>
      </w:r>
    </w:p>
    <w:p w14:paraId="2D574BDA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People: Politicians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“politics”)</w:t>
      </w:r>
    </w:p>
    <w:p w14:paraId="0905C6F6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People: Law enforcement (e.g., police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security guards)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“public safety”)</w:t>
      </w:r>
    </w:p>
    <w:p w14:paraId="3DAE79E6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Object: Firearm/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bullets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mean anything or “gun control” for certain gun images)</w:t>
      </w:r>
    </w:p>
    <w:p w14:paraId="69873EAD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Object: Gun /hunting gear stores/gun show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“economic consequences” or “gun rights”)</w:t>
      </w:r>
    </w:p>
    <w:p w14:paraId="047C4FB0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People: Demonstrators/Demonstrations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“public opinion”)</w:t>
      </w:r>
    </w:p>
    <w:p w14:paraId="3009C870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Object: Protest signs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“gun control” or “gun rights”)</w:t>
      </w:r>
    </w:p>
    <w:p w14:paraId="025B3EB1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People/mainly object: Memorials objects and people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“public opinion”)</w:t>
      </w:r>
    </w:p>
    <w:p w14:paraId="0180C327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Object/people: Crime scene/police cars/people during or right after the crisis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episodic theme)</w:t>
      </w:r>
    </w:p>
    <w:p w14:paraId="43CB6126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Object: Legislative buildings/courthouses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“gun control” or “politics”)</w:t>
      </w:r>
    </w:p>
    <w:p w14:paraId="6C5ABF32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Object/people: School/campus/students indicating school/campus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“public safety”)</w:t>
      </w:r>
    </w:p>
    <w:p w14:paraId="7065CA70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NRA objects / NRA representatives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“gun rights” or “economic consequences”)</w:t>
      </w:r>
    </w:p>
    <w:p w14:paraId="0C140C79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Object: Company buildings/logos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“economic consequence”)</w:t>
      </w:r>
    </w:p>
    <w:p w14:paraId="782F3314" w14:textId="77777777" w:rsidR="00786A8E" w:rsidRDefault="00786A8E" w:rsidP="00786A8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</w:t>
      </w:r>
    </w:p>
    <w:p w14:paraId="45C77E27" w14:textId="77777777" w:rsidR="00786A8E" w:rsidRDefault="00786A8E" w:rsidP="00786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3F69A0" w14:textId="77777777" w:rsidR="00786A8E" w:rsidRDefault="00786A8E" w:rsidP="00786A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V2: Does the image show anything related to race/ethnicity? </w:t>
      </w:r>
    </w:p>
    <w:p w14:paraId="48C3CF3B" w14:textId="77777777" w:rsidR="00786A8E" w:rsidRDefault="00786A8E" w:rsidP="00786A8E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Racial/ethnic minority groups /buildings of a specific group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“ethnicity”)</w:t>
      </w:r>
    </w:p>
    <w:p w14:paraId="1AF1D570" w14:textId="77777777" w:rsidR="00786A8E" w:rsidRDefault="00786A8E" w:rsidP="00786A8E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if the CENTRAL subject is from racial/ethnic minority group </w:t>
      </w:r>
    </w:p>
    <w:p w14:paraId="4A95FCB5" w14:textId="77777777" w:rsidR="00786A8E" w:rsidRDefault="00786A8E" w:rsidP="00786A8E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NOT code it if there is only one or a couple of non-White people in a large crowd  </w:t>
      </w:r>
    </w:p>
    <w:p w14:paraId="770C8F7B" w14:textId="77777777" w:rsidR="00786A8E" w:rsidRDefault="00786A8E" w:rsidP="00786A8E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KKK/white supremacy/hate groups (</w:t>
      </w:r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“ethnicity”)</w:t>
      </w:r>
    </w:p>
    <w:p w14:paraId="37E958D2" w14:textId="77777777" w:rsidR="00786A8E" w:rsidRDefault="00786A8E" w:rsidP="00786A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0)  None </w:t>
      </w:r>
    </w:p>
    <w:p w14:paraId="0E0142F0" w14:textId="77777777" w:rsidR="00786A8E" w:rsidRDefault="00786A8E" w:rsidP="00786A8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61C96847" w14:textId="2FB92F46" w:rsidR="00786A8E" w:rsidRDefault="00786A8E" w:rsidP="00786A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V3: Is the image relevant to theme 1? </w:t>
      </w:r>
    </w:p>
    <w:p w14:paraId="06B262C8" w14:textId="77777777" w:rsidR="00786A8E" w:rsidRDefault="00786A8E" w:rsidP="00786A8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04845738" w14:textId="77777777" w:rsidR="00786A8E" w:rsidRDefault="00786A8E" w:rsidP="00786A8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0) No </w:t>
      </w:r>
    </w:p>
    <w:p w14:paraId="6412BA89" w14:textId="77777777" w:rsidR="00786A8E" w:rsidRDefault="00786A8E" w:rsidP="00786A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V4:  Is the image relevant to theme 2? </w:t>
      </w:r>
    </w:p>
    <w:p w14:paraId="3D8B06A4" w14:textId="77777777" w:rsidR="00786A8E" w:rsidRDefault="00786A8E" w:rsidP="00786A8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198A987F" w14:textId="77777777" w:rsidR="00786A8E" w:rsidRDefault="00786A8E" w:rsidP="00786A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0) No</w:t>
      </w:r>
    </w:p>
    <w:p w14:paraId="6C9ED092" w14:textId="77777777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4406"/>
        <w:gridCol w:w="2969"/>
      </w:tblGrid>
      <w:tr w:rsidR="00AE2049" w:rsidRPr="003F3429" w14:paraId="502739BE" w14:textId="77777777" w:rsidTr="006832DD">
        <w:tc>
          <w:tcPr>
            <w:tcW w:w="1975" w:type="dxa"/>
          </w:tcPr>
          <w:p w14:paraId="5EE25B2A" w14:textId="37C50F02" w:rsidR="00AE2049" w:rsidRPr="006832DD" w:rsidRDefault="00A81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4406" w:type="dxa"/>
          </w:tcPr>
          <w:p w14:paraId="2CD04302" w14:textId="77777777" w:rsidR="00AE2049" w:rsidRPr="006832DD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DD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2969" w:type="dxa"/>
          </w:tcPr>
          <w:p w14:paraId="4CA77B04" w14:textId="77777777" w:rsidR="00AE2049" w:rsidRPr="006832DD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D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540C90" w:rsidRPr="003F3429" w14:paraId="61C11A9B" w14:textId="77777777" w:rsidTr="006832DD">
        <w:tc>
          <w:tcPr>
            <w:tcW w:w="1975" w:type="dxa"/>
          </w:tcPr>
          <w:p w14:paraId="55A5C64E" w14:textId="77777777" w:rsidR="00A81432" w:rsidRDefault="00A81432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Q2-1</w:t>
            </w:r>
          </w:p>
          <w:p w14:paraId="48268925" w14:textId="114315BE" w:rsidR="00540C90" w:rsidRP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540C90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Episodic frame</w:t>
            </w:r>
          </w:p>
          <w:p w14:paraId="78547114" w14:textId="77777777" w:rsidR="00540C90" w:rsidRPr="003F3429" w:rsidRDefault="00540C90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</w:p>
        </w:tc>
        <w:tc>
          <w:tcPr>
            <w:tcW w:w="4406" w:type="dxa"/>
          </w:tcPr>
          <w:p w14:paraId="2C95CB1A" w14:textId="77777777" w:rsidR="00540C90" w:rsidRDefault="00540C90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540C90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story focuses on a single case such as information about </w:t>
            </w:r>
            <w:r w:rsidR="00F97E63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one incident of gun vi</w:t>
            </w:r>
            <w:r w:rsidR="0087029A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olence and one individual’s story about gun ownership. </w:t>
            </w:r>
          </w:p>
          <w:p w14:paraId="784D9BD9" w14:textId="77777777" w:rsidR="004850A5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5A830786" w14:textId="019AE5FE" w:rsidR="004850A5" w:rsidRPr="00540C90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Often times, stories coded in episodic frame only contain facts of one incident. </w:t>
            </w:r>
          </w:p>
        </w:tc>
        <w:tc>
          <w:tcPr>
            <w:tcW w:w="2969" w:type="dxa"/>
          </w:tcPr>
          <w:p w14:paraId="6FC488CD" w14:textId="04B8D29F" w:rsidR="00540C90" w:rsidRPr="003F3429" w:rsidRDefault="00A814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A814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 shot, injured with what was thought to be a toy gun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540C90" w:rsidRPr="003F3429" w14:paraId="23795931" w14:textId="77777777" w:rsidTr="006832DD">
        <w:tc>
          <w:tcPr>
            <w:tcW w:w="1975" w:type="dxa"/>
          </w:tcPr>
          <w:p w14:paraId="4BEDB4EF" w14:textId="10F8E75B" w:rsidR="008E7DC3" w:rsidRDefault="008E7DC3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Q2-2</w:t>
            </w:r>
          </w:p>
          <w:p w14:paraId="3374402A" w14:textId="669E1AA7" w:rsidR="00540C90" w:rsidRP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Thematic frame </w:t>
            </w:r>
          </w:p>
        </w:tc>
        <w:tc>
          <w:tcPr>
            <w:tcW w:w="4406" w:type="dxa"/>
          </w:tcPr>
          <w:p w14:paraId="461D1FD1" w14:textId="3235D67D" w:rsid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 story focuses on the issue of gun violence in general such as suggesting causes of or solutions to the problem. </w:t>
            </w:r>
          </w:p>
          <w:p w14:paraId="34A61A67" w14:textId="77777777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73C5F22" w14:textId="3489521B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Generally speaking, news stories about protests should be considered thematic because protests are usually about advocating a certain solution to the gun violence issue.  </w:t>
            </w:r>
          </w:p>
          <w:p w14:paraId="3055D933" w14:textId="77777777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66A02B8" w14:textId="6D830352" w:rsidR="00B33A60" w:rsidRDefault="004850A5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Stories that are about consequences of one shooting incident (e.g., the impact of one shooting incident on a certain community) are also considered thematic. </w:t>
            </w:r>
          </w:p>
          <w:p w14:paraId="0DCE6600" w14:textId="11153A4B" w:rsidR="00B33A60" w:rsidRPr="00540C9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EA3BF3B" w14:textId="67ADDF5E" w:rsidR="00540C90" w:rsidRDefault="00A814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A814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Parkland School Shooting Leads to New Vermont Gun Laws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145F07D2" w14:textId="1CBBC1A2" w:rsidR="008E7DC3" w:rsidRDefault="008E7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2BC034" w14:textId="69E54702" w:rsidR="00A81432" w:rsidRPr="003F3429" w:rsidRDefault="008E7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E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Miami Democrats protest to remove gun show from fairgrounds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E2049" w:rsidRPr="003F3429" w14:paraId="75370DC0" w14:textId="77777777" w:rsidTr="006832DD">
        <w:tc>
          <w:tcPr>
            <w:tcW w:w="1975" w:type="dxa"/>
          </w:tcPr>
          <w:p w14:paraId="55E68E95" w14:textId="77777777" w:rsidR="008E7DC3" w:rsidRDefault="008E7DC3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Q3-1</w:t>
            </w:r>
          </w:p>
          <w:p w14:paraId="53693001" w14:textId="2B722AF4" w:rsidR="00AE2049" w:rsidRPr="003F3429" w:rsidRDefault="006355EF" w:rsidP="00683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Gun rights </w:t>
            </w:r>
          </w:p>
        </w:tc>
        <w:tc>
          <w:tcPr>
            <w:tcW w:w="4406" w:type="dxa"/>
          </w:tcPr>
          <w:p w14:paraId="05636BDD" w14:textId="76A8BA0F" w:rsidR="00AE2049" w:rsidRPr="003F3429" w:rsidRDefault="008C0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</w:t>
            </w:r>
            <w:r w:rsidR="008E7DC3">
              <w:rPr>
                <w:rFonts w:ascii="Times New Roman" w:hAnsi="Times New Roman" w:cs="Times New Roman"/>
                <w:sz w:val="24"/>
                <w:szCs w:val="24"/>
              </w:rPr>
              <w:t xml:space="preserve"> related to the Constitution, the second amendment, 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and protection of individual liberty and gun ownership as a right, including:</w:t>
            </w:r>
          </w:p>
          <w:p w14:paraId="522D9F87" w14:textId="1277EA0B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 of the 2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amendment </w:t>
            </w:r>
          </w:p>
          <w:p w14:paraId="3B4DD842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irrefutability of one’s right to own guns</w:t>
            </w:r>
          </w:p>
          <w:p w14:paraId="346E2A21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 ownership as critical to democracy and protecting oneself</w:t>
            </w:r>
          </w:p>
          <w:p w14:paraId="671E9407" w14:textId="02B808C6" w:rsidR="00AE2049" w:rsidRPr="003F3429" w:rsidRDefault="00AE2049" w:rsidP="008C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B21B10E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“Membership, interest in gun rights groups soar in the weeks after the Florida high school shooting”</w:t>
            </w:r>
          </w:p>
          <w:p w14:paraId="76922339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278571" w14:textId="28F24114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“Rapper ‘Killer Mike,’ NRA host Colion Noir: No guns would turn people into slaves”</w:t>
            </w:r>
          </w:p>
        </w:tc>
      </w:tr>
      <w:tr w:rsidR="00AE2049" w:rsidRPr="003F3429" w14:paraId="20EF4343" w14:textId="77777777" w:rsidTr="006832DD">
        <w:tc>
          <w:tcPr>
            <w:tcW w:w="1975" w:type="dxa"/>
          </w:tcPr>
          <w:p w14:paraId="6E5173C0" w14:textId="77777777" w:rsidR="008E7DC3" w:rsidRDefault="008E7DC3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Q3-2</w:t>
            </w:r>
          </w:p>
          <w:p w14:paraId="5C176673" w14:textId="57EF8D3F" w:rsidR="00AE2049" w:rsidRPr="003F3429" w:rsidRDefault="006355EF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Gun 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control</w:t>
            </w:r>
          </w:p>
        </w:tc>
        <w:tc>
          <w:tcPr>
            <w:tcW w:w="4406" w:type="dxa"/>
          </w:tcPr>
          <w:p w14:paraId="08C2329B" w14:textId="2901C3F9" w:rsidR="00AE2049" w:rsidRPr="003F3429" w:rsidRDefault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The story is about i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ssues related to regulating guns through legislation and other institutional measures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. </w:t>
            </w:r>
          </w:p>
          <w:p w14:paraId="1D1C1C35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Enforcing and/or expanding background checks</w:t>
            </w:r>
          </w:p>
          <w:p w14:paraId="5A72E40F" w14:textId="508C8980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Limiting sale of guns and/or related dangerous equipment (e.g., AR15s, semi-automatic rifles, </w:t>
            </w:r>
            <w:r w:rsidR="00D847E8"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bump stocks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large-capacity ammo)</w:t>
            </w:r>
          </w:p>
          <w:p w14:paraId="04A4063E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Increasing age limits on gun purchases</w:t>
            </w:r>
          </w:p>
          <w:p w14:paraId="55050191" w14:textId="6411D053" w:rsidR="00AE2049" w:rsidRPr="006832DD" w:rsidRDefault="006355EF" w:rsidP="006832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Implementing licensing and gun safety training programs</w:t>
            </w:r>
            <w:r w:rsidRPr="006832DD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969" w:type="dxa"/>
          </w:tcPr>
          <w:p w14:paraId="3C19F410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“GOP lawmaker calls for age restriction on AR-15s”</w:t>
            </w:r>
          </w:p>
          <w:p w14:paraId="4AB4E23A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57B1CD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“No bump stocks turned in to Denver police after ban”</w:t>
            </w:r>
          </w:p>
          <w:p w14:paraId="774CBA12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0A5F1A" w14:textId="77777777" w:rsidR="00AE2049" w:rsidRPr="003F3429" w:rsidRDefault="00AE2049" w:rsidP="008E7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049" w:rsidRPr="003F3429" w14:paraId="4F0103D0" w14:textId="77777777" w:rsidTr="006832DD">
        <w:tc>
          <w:tcPr>
            <w:tcW w:w="1975" w:type="dxa"/>
          </w:tcPr>
          <w:p w14:paraId="6836A115" w14:textId="77777777" w:rsidR="008E7DC3" w:rsidRDefault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Q3-3</w:t>
            </w:r>
          </w:p>
          <w:p w14:paraId="15F41A83" w14:textId="07BCA2A5" w:rsidR="00AE2049" w:rsidRPr="003F3429" w:rsidRDefault="006355E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Politics</w:t>
            </w:r>
          </w:p>
        </w:tc>
        <w:tc>
          <w:tcPr>
            <w:tcW w:w="4406" w:type="dxa"/>
          </w:tcPr>
          <w:p w14:paraId="50A9DDC5" w14:textId="75D34D4A" w:rsidR="00AE2049" w:rsidRPr="003F3429" w:rsidRDefault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The story is mainly about t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he political issues around guns and shootings, including:</w:t>
            </w:r>
          </w:p>
          <w:p w14:paraId="1FADA1AA" w14:textId="39B190A3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campaigns and upcoming elections (e.g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., using guns as a wedge issue </w:t>
            </w: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or motiva</w:t>
            </w:r>
            <w:r w:rsidR="0057169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ting force to get people to the</w:t>
            </w: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polls)</w:t>
            </w:r>
          </w:p>
          <w:p w14:paraId="631FBB17" w14:textId="4B7B2EF6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Fighting between the Democratic and Republican parties, or 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politicians</w:t>
            </w:r>
            <w:r w:rsidR="006832DD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  <w:p w14:paraId="51C43DF1" w14:textId="77777777" w:rsidR="00AE204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money contributions from gun lobbies (e.g., NRA)</w:t>
            </w:r>
          </w:p>
          <w:p w14:paraId="6A5311B3" w14:textId="77777777" w:rsidR="00571693" w:rsidRDefault="00571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ins w:id="1" w:author="Lei" w:date="2018-10-10T13:38:00Z"/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One political party or one politician’s stance on gun violence. </w:t>
            </w:r>
            <w:r w:rsidR="004850A5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Therefore, as long as the news headline mentions a politician’s name, it often indicates the theme of politics. </w:t>
            </w:r>
          </w:p>
          <w:p w14:paraId="5359545F" w14:textId="3DBF2681" w:rsidR="00810A39" w:rsidRPr="003F3429" w:rsidRDefault="00810A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ins w:id="2" w:author="Lei" w:date="2018-10-10T13:38:00Z">
              <w:r>
                <w:rPr>
                  <w:rFonts w:ascii="Times New Roman" w:hAnsi="Times New Roman" w:cs="Times New Roman"/>
                  <w:color w:val="171717"/>
                  <w:sz w:val="24"/>
                  <w:szCs w:val="24"/>
                  <w:highlight w:val="white"/>
                </w:rPr>
                <w:t xml:space="preserve">Often times, the politicians’ names or the party names should be mentioned. </w:t>
              </w:r>
            </w:ins>
          </w:p>
        </w:tc>
        <w:tc>
          <w:tcPr>
            <w:tcW w:w="2969" w:type="dxa"/>
          </w:tcPr>
          <w:p w14:paraId="25069362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“How Illinois governor candidates would address gun violence”</w:t>
            </w:r>
          </w:p>
          <w:p w14:paraId="0850EC66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9B7B5" w14:textId="4CA3033E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Trump warns Dems will 'take away </w:t>
            </w:r>
            <w:r w:rsidR="008E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Second Amendment'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5596C7F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F2C6A" w14:textId="1278DCB0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“Lindsey Graham: Both parties will suffer if Congress doesn't act on new gun bill”</w:t>
            </w:r>
          </w:p>
          <w:p w14:paraId="1BF7B5CD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41B672" w14:textId="2E05D185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</w:tr>
      <w:tr w:rsidR="00AE2049" w:rsidRPr="003F3429" w14:paraId="6C06FE8E" w14:textId="77777777" w:rsidTr="006832DD">
        <w:tc>
          <w:tcPr>
            <w:tcW w:w="1975" w:type="dxa"/>
          </w:tcPr>
          <w:p w14:paraId="3ACCA7FD" w14:textId="77777777" w:rsidR="00571693" w:rsidRDefault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</w:t>
            </w:r>
            <w:r w:rsidR="0057169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-4</w:t>
            </w:r>
          </w:p>
          <w:p w14:paraId="74FC1894" w14:textId="02DEDCE3" w:rsidR="00AE2049" w:rsidRPr="003F3429" w:rsidRDefault="006355E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Mental health</w:t>
            </w:r>
          </w:p>
          <w:p w14:paraId="0647D3B0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</w:tcPr>
          <w:p w14:paraId="0C90CC66" w14:textId="1AD76A5A" w:rsidR="00AE2049" w:rsidRPr="003F3429" w:rsidRDefault="00683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 about i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ssues related to individuals’ mental illnesses or emotional well-being, or the mental health system as a whole, including:</w:t>
            </w:r>
          </w:p>
          <w:p w14:paraId="29FE272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Predicting and preventing mental health breakdowns</w:t>
            </w:r>
          </w:p>
          <w:p w14:paraId="163071DD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Treating mental illness</w:t>
            </w:r>
          </w:p>
          <w:p w14:paraId="5B8CE05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measures to ensure mentally ill people do not have access to guns</w:t>
            </w:r>
          </w:p>
          <w:p w14:paraId="46870DCC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Descriptions of individuals’ behavioral / personality traits that indicate instability, impulsivity, anger, etc.</w:t>
            </w:r>
          </w:p>
        </w:tc>
        <w:tc>
          <w:tcPr>
            <w:tcW w:w="2969" w:type="dxa"/>
          </w:tcPr>
          <w:p w14:paraId="46291AAF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“Gun debate hits home for families dealing with myths about violence, mental illness”</w:t>
            </w:r>
          </w:p>
          <w:p w14:paraId="31F181AB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084BA6" w14:textId="3A83E0F9" w:rsidR="00AE204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“Renewed Debate Over Gun Access, Mental Health”</w:t>
            </w:r>
          </w:p>
          <w:p w14:paraId="705A7264" w14:textId="58E36089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FB4B80" w14:textId="6D9A566E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Vegas gunman lost money, became unstable before shooting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33DD5EE" w14:textId="77777777" w:rsidR="00D847E8" w:rsidRPr="003F3429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4AE091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5CFF1" w14:textId="77777777" w:rsidR="00AE2049" w:rsidRPr="003F3429" w:rsidRDefault="00AE2049" w:rsidP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2049" w:rsidRPr="003F3429" w14:paraId="75424385" w14:textId="77777777" w:rsidTr="006832DD">
        <w:tc>
          <w:tcPr>
            <w:tcW w:w="1975" w:type="dxa"/>
          </w:tcPr>
          <w:p w14:paraId="24371B0F" w14:textId="7F5EB657" w:rsidR="00AE2049" w:rsidRPr="003F3429" w:rsidRDefault="00D847E8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Q3-5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Public/school safety </w:t>
            </w:r>
          </w:p>
        </w:tc>
        <w:tc>
          <w:tcPr>
            <w:tcW w:w="4406" w:type="dxa"/>
          </w:tcPr>
          <w:p w14:paraId="7115D9AD" w14:textId="77777777" w:rsidR="00AE2049" w:rsidRPr="003F3429" w:rsidRDefault="00635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Issues related to institutional and school safety, including:</w:t>
            </w:r>
          </w:p>
          <w:p w14:paraId="6E4CA9C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and monitoring of “troubled” individuals by law enforcement (e.g., local police, FBI)</w:t>
            </w:r>
          </w:p>
          <w:p w14:paraId="2DCCABD6" w14:textId="1C304BA3" w:rsidR="00DB2957" w:rsidRPr="00FF6488" w:rsidRDefault="006355EF" w:rsidP="00FF64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Safety measures in schools to prevent or mitigate shootings (e.g., police/safety officers in the school, armed teachers, metal detectors, clear backpacks) </w:t>
            </w:r>
            <w:r w:rsidR="00DB2957" w:rsidRPr="00FF6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E19E860" w14:textId="28644590" w:rsidR="004F5A34" w:rsidRPr="004F5A34" w:rsidRDefault="004F5A34" w:rsidP="004F5A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Note that a headline simply mentioning “school shooting” does not necessarily mean it uses this safety measure frame.  </w:t>
            </w:r>
          </w:p>
        </w:tc>
        <w:tc>
          <w:tcPr>
            <w:tcW w:w="2969" w:type="dxa"/>
          </w:tcPr>
          <w:p w14:paraId="12F45D74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“Preschoolers among students required to carry clear backpacks in Texas school district”</w:t>
            </w:r>
          </w:p>
          <w:p w14:paraId="43B1F5EB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341CDA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“Scott wants armed police at Stoneman Douglas after disturbing incidents at Parkland school”</w:t>
            </w:r>
          </w:p>
          <w:p w14:paraId="7343A0EC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73C0" w14:textId="48F056F1" w:rsidR="00AE2049" w:rsidRPr="003F3429" w:rsidRDefault="00635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of bulletproof school supplies spike </w:t>
            </w:r>
            <w:r w:rsid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 Florida shooting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E2049" w:rsidRPr="003F3429" w14:paraId="1333F830" w14:textId="77777777" w:rsidTr="006832DD">
        <w:tc>
          <w:tcPr>
            <w:tcW w:w="1975" w:type="dxa"/>
          </w:tcPr>
          <w:p w14:paraId="6FC52F1F" w14:textId="77777777" w:rsidR="00D847E8" w:rsidRDefault="00D847E8" w:rsidP="00CD744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Q3-6</w:t>
            </w:r>
          </w:p>
          <w:p w14:paraId="0A253D0E" w14:textId="0E2ADB66" w:rsidR="00AE2049" w:rsidRPr="003F3429" w:rsidRDefault="00D847E8" w:rsidP="00CD744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Race/ethnicity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406" w:type="dxa"/>
          </w:tcPr>
          <w:p w14:paraId="51A3FFC0" w14:textId="5FF44843" w:rsidR="00AE2049" w:rsidRPr="003F3429" w:rsidRDefault="00CD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 about g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un issues related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certain </w:t>
            </w:r>
            <w:r w:rsidR="00D847E8">
              <w:rPr>
                <w:rFonts w:ascii="Times New Roman" w:hAnsi="Times New Roman" w:cs="Times New Roman"/>
                <w:sz w:val="24"/>
                <w:szCs w:val="24"/>
              </w:rPr>
              <w:t>ethnic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group(s)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, including:</w:t>
            </w:r>
          </w:p>
          <w:p w14:paraId="1B975566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Angry, isolated white men as primary perpetrators of domestic gun violence</w:t>
            </w:r>
          </w:p>
          <w:p w14:paraId="17B3EC12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Immigrants from Mexico bringing in guns from across the border</w:t>
            </w:r>
          </w:p>
          <w:p w14:paraId="6C7422FD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Muslim “terrorists”</w:t>
            </w:r>
          </w:p>
          <w:p w14:paraId="3E6F2372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 violence in African American communities</w:t>
            </w:r>
          </w:p>
        </w:tc>
        <w:tc>
          <w:tcPr>
            <w:tcW w:w="2969" w:type="dxa"/>
          </w:tcPr>
          <w:p w14:paraId="43B1EA09" w14:textId="5E8690BC" w:rsidR="00AE204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Illegal immigrant acquitted of Kate </w:t>
            </w:r>
            <w:proofErr w:type="spellStart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Steinle's</w:t>
            </w:r>
            <w:proofErr w:type="spellEnd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murder faces judge on gun charges”</w:t>
            </w:r>
          </w:p>
          <w:p w14:paraId="6B6B5D2D" w14:textId="77777777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F96AB" w14:textId="2E80D96F" w:rsidR="00D847E8" w:rsidRPr="003F3429" w:rsidRDefault="00D84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847E8">
              <w:rPr>
                <w:rFonts w:ascii="Times New Roman" w:hAnsi="Times New Roman" w:cs="Times New Roman"/>
                <w:sz w:val="24"/>
                <w:szCs w:val="24"/>
              </w:rPr>
              <w:t>The disparities in how black and white men die in gun violence, state by state</w:t>
            </w:r>
            <w:r w:rsidR="008C275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C2752" w:rsidRPr="003F3429" w14:paraId="1CDDB2E8" w14:textId="77777777" w:rsidTr="00F0519F">
        <w:tc>
          <w:tcPr>
            <w:tcW w:w="1975" w:type="dxa"/>
          </w:tcPr>
          <w:p w14:paraId="4922D852" w14:textId="77777777" w:rsidR="008C2752" w:rsidRPr="008C2752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Q3-7</w:t>
            </w:r>
          </w:p>
          <w:p w14:paraId="2CA02DDC" w14:textId="211A5C53" w:rsidR="00656F32" w:rsidRPr="008C2752" w:rsidRDefault="008C2752" w:rsidP="00656F32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Public opinion</w:t>
            </w:r>
          </w:p>
          <w:p w14:paraId="4465C434" w14:textId="09EB481B" w:rsidR="008C2752" w:rsidRPr="008C2752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</w:t>
            </w:r>
          </w:p>
        </w:tc>
        <w:tc>
          <w:tcPr>
            <w:tcW w:w="4406" w:type="dxa"/>
          </w:tcPr>
          <w:p w14:paraId="405583DB" w14:textId="4F0C01AD" w:rsidR="008C2752" w:rsidRPr="008C2752" w:rsidRDefault="008C2752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The study is about the public’s</w:t>
            </w:r>
            <w:r w:rsidR="00FF6488">
              <w:rPr>
                <w:rFonts w:ascii="Times New Roman" w:hAnsi="Times New Roman" w:cs="Times New Roman"/>
                <w:sz w:val="24"/>
                <w:szCs w:val="24"/>
              </w:rPr>
              <w:t xml:space="preserve">, including </w:t>
            </w:r>
            <w:r w:rsidR="004F5A34">
              <w:rPr>
                <w:rFonts w:ascii="Times New Roman" w:hAnsi="Times New Roman" w:cs="Times New Roman"/>
                <w:sz w:val="24"/>
                <w:szCs w:val="24"/>
              </w:rPr>
              <w:t>a certain community’s</w:t>
            </w: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 xml:space="preserve"> reactions to gun-related issues, including: </w:t>
            </w:r>
          </w:p>
          <w:p w14:paraId="2F749E36" w14:textId="77777777" w:rsidR="008C2752" w:rsidRP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Public opinion polls related to guns</w:t>
            </w:r>
          </w:p>
          <w:p w14:paraId="778CE55D" w14:textId="2C6BD155" w:rsid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Protests</w:t>
            </w:r>
          </w:p>
          <w:p w14:paraId="612222FA" w14:textId="77777777" w:rsid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Mourning victims of gun violence</w:t>
            </w:r>
          </w:p>
          <w:p w14:paraId="0F24DCB4" w14:textId="01B3D3B2" w:rsidR="004927C8" w:rsidRPr="008C2752" w:rsidRDefault="00FF6488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public’s </w:t>
            </w:r>
            <w:r w:rsidR="004927C8">
              <w:rPr>
                <w:rFonts w:ascii="Times New Roman" w:hAnsi="Times New Roman" w:cs="Times New Roman"/>
                <w:sz w:val="24"/>
                <w:szCs w:val="24"/>
              </w:rPr>
              <w:t xml:space="preserve">emotional responses </w:t>
            </w:r>
          </w:p>
        </w:tc>
        <w:tc>
          <w:tcPr>
            <w:tcW w:w="2969" w:type="dxa"/>
          </w:tcPr>
          <w:p w14:paraId="488CE10D" w14:textId="77777777" w:rsidR="008C2752" w:rsidRPr="003F3429" w:rsidRDefault="008C2752" w:rsidP="008C27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“Baltimore students walk out of class to protest gun violence”</w:t>
            </w:r>
          </w:p>
          <w:p w14:paraId="1433A8C1" w14:textId="77777777" w:rsidR="008C2752" w:rsidRPr="00CD744F" w:rsidRDefault="008C2752" w:rsidP="00F0519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847E8" w:rsidRPr="003F3429" w14:paraId="2291E228" w14:textId="77777777" w:rsidTr="00F0519F">
        <w:tc>
          <w:tcPr>
            <w:tcW w:w="1975" w:type="dxa"/>
          </w:tcPr>
          <w:p w14:paraId="7DB19A15" w14:textId="203F9DDB" w:rsidR="00D847E8" w:rsidRPr="00CD744F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yellow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Q3-8</w:t>
            </w:r>
            <w:r w:rsidR="00D847E8"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Social/cultural issues </w:t>
            </w:r>
          </w:p>
        </w:tc>
        <w:tc>
          <w:tcPr>
            <w:tcW w:w="4406" w:type="dxa"/>
          </w:tcPr>
          <w:p w14:paraId="2171094C" w14:textId="3C52330C" w:rsidR="00D847E8" w:rsidRPr="008C2752" w:rsidRDefault="00D847E8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 xml:space="preserve">Societal-wide factors that </w:t>
            </w:r>
            <w:r w:rsidR="008C2752">
              <w:rPr>
                <w:rFonts w:ascii="Times New Roman" w:hAnsi="Times New Roman" w:cs="Times New Roman"/>
                <w:sz w:val="24"/>
                <w:szCs w:val="24"/>
              </w:rPr>
              <w:t xml:space="preserve">are related to </w:t>
            </w: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gun violence, including:</w:t>
            </w:r>
          </w:p>
          <w:p w14:paraId="087E7138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Violence in media (e.g., TV/movies and video games)</w:t>
            </w:r>
          </w:p>
          <w:p w14:paraId="75CA2531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pressures that may incite someone to violence (e.g., cliques/bullying and isolation)</w:t>
            </w:r>
          </w:p>
          <w:p w14:paraId="6701BD50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Breakdown in family structures, so there is a lack of familial support and stability</w:t>
            </w:r>
          </w:p>
          <w:p w14:paraId="48C89149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Breakdown in community structures (e.g., religious organizations, other civic-oriented groups), so there is a lack of community support and stability </w:t>
            </w:r>
          </w:p>
        </w:tc>
        <w:tc>
          <w:tcPr>
            <w:tcW w:w="2969" w:type="dxa"/>
          </w:tcPr>
          <w:p w14:paraId="517A7496" w14:textId="77777777" w:rsidR="00D847E8" w:rsidRPr="008C2752" w:rsidRDefault="00D847E8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There's Not A Single Ounce Of Evidence To Link Mass Shootings To Video Games”</w:t>
            </w:r>
          </w:p>
          <w:p w14:paraId="61D77AE1" w14:textId="77777777" w:rsidR="00D847E8" w:rsidRPr="00CD744F" w:rsidRDefault="00D847E8" w:rsidP="00F0519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56F32" w:rsidRPr="003F3429" w14:paraId="6C86CAFC" w14:textId="77777777" w:rsidTr="00F0519F">
        <w:tc>
          <w:tcPr>
            <w:tcW w:w="1975" w:type="dxa"/>
          </w:tcPr>
          <w:p w14:paraId="242185D8" w14:textId="77777777" w:rsidR="00656F32" w:rsidRDefault="00656F3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Q3-9</w:t>
            </w:r>
          </w:p>
          <w:p w14:paraId="38B21B89" w14:textId="23E8BD0D" w:rsidR="00656F32" w:rsidRPr="008C2752" w:rsidRDefault="00656F3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Economic consequences</w:t>
            </w:r>
          </w:p>
        </w:tc>
        <w:tc>
          <w:tcPr>
            <w:tcW w:w="4406" w:type="dxa"/>
          </w:tcPr>
          <w:p w14:paraId="4163A77F" w14:textId="77777777" w:rsidR="00656F3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story is about financial losses or gains, or the costs involved in gun-related issues, including: </w:t>
            </w:r>
          </w:p>
          <w:p w14:paraId="2D879184" w14:textId="6E057DA5" w:rsidR="00E207F0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</w:t>
            </w:r>
            <w:r w:rsidR="002E17DA">
              <w:rPr>
                <w:rFonts w:ascii="Times New Roman" w:hAnsi="Times New Roman" w:cs="Times New Roman"/>
                <w:sz w:val="24"/>
                <w:szCs w:val="24"/>
              </w:rPr>
              <w:t xml:space="preserve"> 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 of firearms</w:t>
            </w:r>
          </w:p>
          <w:p w14:paraId="63B2022C" w14:textId="148EF2A5" w:rsidR="00E207F0" w:rsidRDefault="00E207F0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 financial consequences of gun regulation (e.g., lost tax revenue, or gun manufacturing companies moving to a different state)</w:t>
            </w:r>
          </w:p>
          <w:p w14:paraId="15673935" w14:textId="4E0F6798" w:rsidR="00656F32" w:rsidRDefault="00E207F0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 financial state of gun-related lobbying groups (e.g., the NRA)</w:t>
            </w:r>
            <w:r w:rsidR="00656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D71C4E" w14:textId="40061F2A" w:rsidR="00656F32" w:rsidRPr="008C275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Federal budget </w:t>
            </w:r>
            <w:r w:rsidR="00A32B5E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gun-related programs </w:t>
            </w:r>
          </w:p>
        </w:tc>
        <w:tc>
          <w:tcPr>
            <w:tcW w:w="2969" w:type="dxa"/>
          </w:tcPr>
          <w:p w14:paraId="657F18D3" w14:textId="203E129B" w:rsidR="00656F32" w:rsidRPr="00656F3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656F32">
              <w:rPr>
                <w:rFonts w:ascii="Times New Roman" w:hAnsi="Times New Roman" w:cs="Times New Roman"/>
                <w:sz w:val="24"/>
                <w:szCs w:val="24"/>
              </w:rPr>
              <w:t>The NRA Is In Deep, Deep Financial Trouble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</w:tbl>
    <w:p w14:paraId="43E91D6E" w14:textId="77777777" w:rsidR="00AE2049" w:rsidRPr="003F3429" w:rsidRDefault="00AE204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AE8B0" w14:textId="77777777" w:rsidR="00AE2049" w:rsidRPr="003F3429" w:rsidRDefault="00AE2049">
      <w:pPr>
        <w:rPr>
          <w:rFonts w:ascii="Times New Roman" w:hAnsi="Times New Roman" w:cs="Times New Roman"/>
          <w:sz w:val="24"/>
          <w:szCs w:val="24"/>
        </w:rPr>
      </w:pPr>
    </w:p>
    <w:sectPr w:rsidR="00AE2049" w:rsidRPr="003F3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F6A"/>
    <w:multiLevelType w:val="multilevel"/>
    <w:tmpl w:val="A89CF76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40CC4"/>
    <w:multiLevelType w:val="hybridMultilevel"/>
    <w:tmpl w:val="F3243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491591"/>
    <w:multiLevelType w:val="hybridMultilevel"/>
    <w:tmpl w:val="21B4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60FF2"/>
    <w:multiLevelType w:val="multilevel"/>
    <w:tmpl w:val="B5B453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F574C"/>
    <w:multiLevelType w:val="multilevel"/>
    <w:tmpl w:val="913C41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978A1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01140"/>
    <w:multiLevelType w:val="hybridMultilevel"/>
    <w:tmpl w:val="FBEA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C24D8"/>
    <w:multiLevelType w:val="hybridMultilevel"/>
    <w:tmpl w:val="66067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3D88"/>
    <w:multiLevelType w:val="multilevel"/>
    <w:tmpl w:val="82465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53BE"/>
    <w:multiLevelType w:val="hybridMultilevel"/>
    <w:tmpl w:val="8476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2C5"/>
    <w:multiLevelType w:val="hybridMultilevel"/>
    <w:tmpl w:val="3B2A19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0655E"/>
    <w:multiLevelType w:val="hybridMultilevel"/>
    <w:tmpl w:val="91B07E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03E0F"/>
    <w:multiLevelType w:val="hybridMultilevel"/>
    <w:tmpl w:val="B6404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36669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64FCF"/>
    <w:multiLevelType w:val="hybridMultilevel"/>
    <w:tmpl w:val="0EF42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60CC2"/>
    <w:multiLevelType w:val="hybridMultilevel"/>
    <w:tmpl w:val="428A0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7BBE"/>
    <w:multiLevelType w:val="hybridMultilevel"/>
    <w:tmpl w:val="B2701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950CB"/>
    <w:multiLevelType w:val="hybridMultilevel"/>
    <w:tmpl w:val="65C6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E2B2A"/>
    <w:multiLevelType w:val="multilevel"/>
    <w:tmpl w:val="270C7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FD0E7F"/>
    <w:multiLevelType w:val="hybridMultilevel"/>
    <w:tmpl w:val="917E3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DE1C91"/>
    <w:multiLevelType w:val="hybridMultilevel"/>
    <w:tmpl w:val="84068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295FC0"/>
    <w:multiLevelType w:val="multilevel"/>
    <w:tmpl w:val="47BECF22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32B2A6D"/>
    <w:multiLevelType w:val="hybridMultilevel"/>
    <w:tmpl w:val="A7EEF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1F1D9F"/>
    <w:multiLevelType w:val="multilevel"/>
    <w:tmpl w:val="49CED3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36C61"/>
    <w:multiLevelType w:val="multilevel"/>
    <w:tmpl w:val="3B08F8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00D58"/>
    <w:multiLevelType w:val="hybridMultilevel"/>
    <w:tmpl w:val="3F50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F5BF1"/>
    <w:multiLevelType w:val="multilevel"/>
    <w:tmpl w:val="F600FC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10837"/>
    <w:multiLevelType w:val="multilevel"/>
    <w:tmpl w:val="A538E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C0086F"/>
    <w:multiLevelType w:val="hybridMultilevel"/>
    <w:tmpl w:val="7D00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21FFE"/>
    <w:multiLevelType w:val="hybridMultilevel"/>
    <w:tmpl w:val="F38CC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24980"/>
    <w:multiLevelType w:val="hybridMultilevel"/>
    <w:tmpl w:val="C1F8F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0D1B40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F31C3"/>
    <w:multiLevelType w:val="hybridMultilevel"/>
    <w:tmpl w:val="E0640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26"/>
  </w:num>
  <w:num w:numId="5">
    <w:abstractNumId w:val="0"/>
  </w:num>
  <w:num w:numId="6">
    <w:abstractNumId w:val="32"/>
  </w:num>
  <w:num w:numId="7">
    <w:abstractNumId w:val="7"/>
  </w:num>
  <w:num w:numId="8">
    <w:abstractNumId w:val="11"/>
  </w:num>
  <w:num w:numId="9">
    <w:abstractNumId w:val="29"/>
  </w:num>
  <w:num w:numId="10">
    <w:abstractNumId w:val="15"/>
  </w:num>
  <w:num w:numId="11">
    <w:abstractNumId w:val="19"/>
  </w:num>
  <w:num w:numId="12">
    <w:abstractNumId w:val="30"/>
  </w:num>
  <w:num w:numId="13">
    <w:abstractNumId w:val="20"/>
  </w:num>
  <w:num w:numId="14">
    <w:abstractNumId w:val="16"/>
  </w:num>
  <w:num w:numId="15">
    <w:abstractNumId w:val="10"/>
  </w:num>
  <w:num w:numId="16">
    <w:abstractNumId w:val="22"/>
  </w:num>
  <w:num w:numId="17">
    <w:abstractNumId w:val="9"/>
  </w:num>
  <w:num w:numId="18">
    <w:abstractNumId w:val="6"/>
  </w:num>
  <w:num w:numId="19">
    <w:abstractNumId w:val="2"/>
  </w:num>
  <w:num w:numId="20">
    <w:abstractNumId w:val="25"/>
  </w:num>
  <w:num w:numId="21">
    <w:abstractNumId w:val="28"/>
  </w:num>
  <w:num w:numId="22">
    <w:abstractNumId w:val="1"/>
  </w:num>
  <w:num w:numId="23">
    <w:abstractNumId w:val="13"/>
  </w:num>
  <w:num w:numId="24">
    <w:abstractNumId w:val="12"/>
  </w:num>
  <w:num w:numId="25">
    <w:abstractNumId w:val="5"/>
  </w:num>
  <w:num w:numId="26">
    <w:abstractNumId w:val="31"/>
  </w:num>
  <w:num w:numId="27">
    <w:abstractNumId w:val="17"/>
  </w:num>
  <w:num w:numId="28">
    <w:abstractNumId w:val="14"/>
  </w:num>
  <w:num w:numId="29">
    <w:abstractNumId w:val="24"/>
  </w:num>
  <w:num w:numId="30">
    <w:abstractNumId w:val="4"/>
  </w:num>
  <w:num w:numId="31">
    <w:abstractNumId w:val="27"/>
  </w:num>
  <w:num w:numId="32">
    <w:abstractNumId w:val="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49"/>
    <w:rsid w:val="00010889"/>
    <w:rsid w:val="00036818"/>
    <w:rsid w:val="00070E73"/>
    <w:rsid w:val="000C4CD8"/>
    <w:rsid w:val="00133964"/>
    <w:rsid w:val="00177939"/>
    <w:rsid w:val="002D63A0"/>
    <w:rsid w:val="002E17DA"/>
    <w:rsid w:val="00320C01"/>
    <w:rsid w:val="003215A4"/>
    <w:rsid w:val="003B5376"/>
    <w:rsid w:val="003F3429"/>
    <w:rsid w:val="004233B5"/>
    <w:rsid w:val="004850A5"/>
    <w:rsid w:val="004927C8"/>
    <w:rsid w:val="004F5A34"/>
    <w:rsid w:val="00516641"/>
    <w:rsid w:val="0052510D"/>
    <w:rsid w:val="00540C90"/>
    <w:rsid w:val="00545180"/>
    <w:rsid w:val="00571693"/>
    <w:rsid w:val="005742E6"/>
    <w:rsid w:val="005B28AE"/>
    <w:rsid w:val="00612746"/>
    <w:rsid w:val="006355EF"/>
    <w:rsid w:val="00656F32"/>
    <w:rsid w:val="006832DD"/>
    <w:rsid w:val="00691641"/>
    <w:rsid w:val="006A7990"/>
    <w:rsid w:val="006B303C"/>
    <w:rsid w:val="006D36A0"/>
    <w:rsid w:val="006D702C"/>
    <w:rsid w:val="007814F0"/>
    <w:rsid w:val="00786A8E"/>
    <w:rsid w:val="007A3065"/>
    <w:rsid w:val="007B54CA"/>
    <w:rsid w:val="007D3020"/>
    <w:rsid w:val="007D3552"/>
    <w:rsid w:val="00810A39"/>
    <w:rsid w:val="008459EB"/>
    <w:rsid w:val="00856B11"/>
    <w:rsid w:val="0087029A"/>
    <w:rsid w:val="008C05D9"/>
    <w:rsid w:val="008C2752"/>
    <w:rsid w:val="008C5311"/>
    <w:rsid w:val="008E7DC3"/>
    <w:rsid w:val="009F5D9F"/>
    <w:rsid w:val="00A32B5E"/>
    <w:rsid w:val="00A81432"/>
    <w:rsid w:val="00AE2049"/>
    <w:rsid w:val="00B33A60"/>
    <w:rsid w:val="00BB30A8"/>
    <w:rsid w:val="00C117ED"/>
    <w:rsid w:val="00CD07E8"/>
    <w:rsid w:val="00CD4B70"/>
    <w:rsid w:val="00CD5EEC"/>
    <w:rsid w:val="00CD744F"/>
    <w:rsid w:val="00D40622"/>
    <w:rsid w:val="00D847E8"/>
    <w:rsid w:val="00DB2957"/>
    <w:rsid w:val="00DD5296"/>
    <w:rsid w:val="00E207F0"/>
    <w:rsid w:val="00E671BF"/>
    <w:rsid w:val="00F0519F"/>
    <w:rsid w:val="00F3639B"/>
    <w:rsid w:val="00F729DA"/>
    <w:rsid w:val="00F97E63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F229E"/>
  <w15:docId w15:val="{9AB94767-1960-EC4F-AFA0-11B30B25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E6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1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lpyang/PreSu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sdairtran/transform-and-tell" TargetMode="External"/><Relationship Id="rId5" Type="http://schemas.openxmlformats.org/officeDocument/2006/relationships/hyperlink" Target="https://cloud.google.com/vision/docs/detecting-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Guo</dc:creator>
  <cp:lastModifiedBy>Wijaya, Derry</cp:lastModifiedBy>
  <cp:revision>4</cp:revision>
  <dcterms:created xsi:type="dcterms:W3CDTF">2021-10-20T13:52:00Z</dcterms:created>
  <dcterms:modified xsi:type="dcterms:W3CDTF">2021-10-20T14:38:00Z</dcterms:modified>
</cp:coreProperties>
</file>